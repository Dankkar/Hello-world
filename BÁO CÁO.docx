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F37A2" w14:textId="37213B4D" w:rsidR="002F19D7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BÁO CÁO</w:t>
      </w:r>
    </w:p>
    <w:p w14:paraId="6438B715" w14:textId="5C9F1DCE" w:rsidR="001F7C8F" w:rsidRPr="0032491E" w:rsidRDefault="001F7C8F" w:rsidP="001F7C8F">
      <w:pPr>
        <w:spacing w:line="360" w:lineRule="auto"/>
        <w:jc w:val="center"/>
        <w:rPr>
          <w:b/>
          <w:bCs/>
          <w:sz w:val="48"/>
          <w:szCs w:val="48"/>
        </w:rPr>
      </w:pPr>
      <w:r w:rsidRPr="0032491E">
        <w:rPr>
          <w:b/>
          <w:bCs/>
          <w:sz w:val="48"/>
          <w:szCs w:val="48"/>
        </w:rPr>
        <w:t>MÔN HỌC: KỸ NĂNG NGHỀ NGHIỆP</w:t>
      </w:r>
    </w:p>
    <w:p w14:paraId="4E8C5A8A" w14:textId="6799C5A2" w:rsidR="001F7C8F" w:rsidRDefault="001F7C8F" w:rsidP="001F7C8F">
      <w:pPr>
        <w:spacing w:line="360" w:lineRule="auto"/>
        <w:jc w:val="center"/>
        <w:rPr>
          <w:b/>
          <w:bCs/>
        </w:rPr>
      </w:pPr>
      <w:r w:rsidRPr="0032491E">
        <w:rPr>
          <w:b/>
          <w:bCs/>
          <w:sz w:val="48"/>
          <w:szCs w:val="48"/>
        </w:rPr>
        <w:t>CHỦ ĐỀ: TÌM HIỂU GIT VÀ GITHUB</w:t>
      </w:r>
    </w:p>
    <w:p w14:paraId="56E65E90" w14:textId="3E24F6A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GVHD: Thái Huy Tân</w:t>
      </w:r>
    </w:p>
    <w:p w14:paraId="0D6803D4" w14:textId="4F23E9D0" w:rsidR="001F7C8F" w:rsidRPr="0032491E" w:rsidRDefault="001F7C8F" w:rsidP="001F7C8F">
      <w:pPr>
        <w:spacing w:line="360" w:lineRule="auto"/>
        <w:jc w:val="center"/>
        <w:rPr>
          <w:sz w:val="32"/>
          <w:szCs w:val="32"/>
        </w:rPr>
      </w:pPr>
      <w:r w:rsidRPr="0032491E">
        <w:rPr>
          <w:sz w:val="32"/>
          <w:szCs w:val="32"/>
        </w:rPr>
        <w:t>Ngày báo cáo: 13/9/2024</w:t>
      </w:r>
    </w:p>
    <w:p w14:paraId="1DD4BA0C" w14:textId="5B5885B0" w:rsidR="001F7C8F" w:rsidRPr="0032491E" w:rsidRDefault="001F7C8F" w:rsidP="001F7C8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u w:val="single"/>
        </w:rPr>
      </w:pPr>
      <w:r w:rsidRPr="0032491E">
        <w:rPr>
          <w:b/>
          <w:bCs/>
          <w:sz w:val="28"/>
          <w:u w:val="single"/>
        </w:rPr>
        <w:t>Thông tin chung</w:t>
      </w:r>
    </w:p>
    <w:p w14:paraId="17CE4EC3" w14:textId="142FAD68" w:rsidR="001F7C8F" w:rsidRDefault="001F7C8F" w:rsidP="001F7C8F">
      <w:pPr>
        <w:pStyle w:val="ListParagraph"/>
        <w:spacing w:line="360" w:lineRule="auto"/>
        <w:jc w:val="both"/>
      </w:pPr>
      <w:r>
        <w:t>Lớp: SS004.P14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4"/>
        <w:gridCol w:w="2587"/>
        <w:gridCol w:w="2071"/>
        <w:gridCol w:w="2538"/>
      </w:tblGrid>
      <w:tr w:rsidR="0032491E" w14:paraId="51A82178" w14:textId="77777777" w:rsidTr="001F7C8F">
        <w:tc>
          <w:tcPr>
            <w:tcW w:w="1525" w:type="dxa"/>
            <w:vAlign w:val="center"/>
          </w:tcPr>
          <w:p w14:paraId="0DC0DE2D" w14:textId="30F5A09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STT</w:t>
            </w:r>
          </w:p>
        </w:tc>
        <w:tc>
          <w:tcPr>
            <w:tcW w:w="2769" w:type="dxa"/>
            <w:vAlign w:val="center"/>
          </w:tcPr>
          <w:p w14:paraId="3B182C0E" w14:textId="2ED2640C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Họ và tên</w:t>
            </w:r>
          </w:p>
        </w:tc>
        <w:tc>
          <w:tcPr>
            <w:tcW w:w="2169" w:type="dxa"/>
            <w:vAlign w:val="center"/>
          </w:tcPr>
          <w:p w14:paraId="295EE868" w14:textId="5ED4ECC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MSSV</w:t>
            </w:r>
          </w:p>
        </w:tc>
        <w:tc>
          <w:tcPr>
            <w:tcW w:w="2167" w:type="dxa"/>
            <w:vAlign w:val="center"/>
          </w:tcPr>
          <w:p w14:paraId="3906B706" w14:textId="011CF63E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Email</w:t>
            </w:r>
          </w:p>
        </w:tc>
      </w:tr>
      <w:tr w:rsidR="0032491E" w14:paraId="73A12589" w14:textId="77777777" w:rsidTr="001F7C8F">
        <w:tc>
          <w:tcPr>
            <w:tcW w:w="1525" w:type="dxa"/>
            <w:vAlign w:val="center"/>
          </w:tcPr>
          <w:p w14:paraId="3A18CC97" w14:textId="4F1F466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769" w:type="dxa"/>
            <w:vAlign w:val="center"/>
          </w:tcPr>
          <w:p w14:paraId="646D8815" w14:textId="00DB869B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Phạm Lê Đăng Kha</w:t>
            </w:r>
          </w:p>
        </w:tc>
        <w:tc>
          <w:tcPr>
            <w:tcW w:w="2169" w:type="dxa"/>
            <w:vAlign w:val="center"/>
          </w:tcPr>
          <w:p w14:paraId="590A758E" w14:textId="1276F9B7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23520669</w:t>
            </w:r>
          </w:p>
        </w:tc>
        <w:tc>
          <w:tcPr>
            <w:tcW w:w="2167" w:type="dxa"/>
            <w:vAlign w:val="center"/>
          </w:tcPr>
          <w:p w14:paraId="014C9FF5" w14:textId="7EC65CD1" w:rsidR="001F7C8F" w:rsidRDefault="007A0B93" w:rsidP="001F7C8F">
            <w:pPr>
              <w:pStyle w:val="ListParagraph"/>
              <w:spacing w:line="276" w:lineRule="auto"/>
              <w:ind w:left="0"/>
              <w:jc w:val="center"/>
            </w:pPr>
            <w:hyperlink r:id="rId5" w:history="1">
              <w:r w:rsidR="0032491E" w:rsidRPr="001F4B2D">
                <w:rPr>
                  <w:rStyle w:val="Hyperlink"/>
                </w:rPr>
                <w:t>23520669@gm.uit.edu.vn</w:t>
              </w:r>
            </w:hyperlink>
          </w:p>
        </w:tc>
      </w:tr>
      <w:tr w:rsidR="0032491E" w14:paraId="6D23EF04" w14:textId="77777777" w:rsidTr="001F7C8F">
        <w:tc>
          <w:tcPr>
            <w:tcW w:w="1525" w:type="dxa"/>
            <w:vAlign w:val="center"/>
          </w:tcPr>
          <w:p w14:paraId="0829E712" w14:textId="7DDD62EA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2769" w:type="dxa"/>
            <w:vAlign w:val="center"/>
          </w:tcPr>
          <w:p w14:paraId="4A924494" w14:textId="152087B6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Phan Cảnh Đăng Huân</w:t>
            </w:r>
          </w:p>
        </w:tc>
        <w:tc>
          <w:tcPr>
            <w:tcW w:w="2169" w:type="dxa"/>
            <w:vAlign w:val="center"/>
          </w:tcPr>
          <w:p w14:paraId="685DAD97" w14:textId="2BB658BB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23520552</w:t>
            </w:r>
          </w:p>
        </w:tc>
        <w:tc>
          <w:tcPr>
            <w:tcW w:w="2167" w:type="dxa"/>
            <w:vAlign w:val="center"/>
          </w:tcPr>
          <w:p w14:paraId="6CD97329" w14:textId="2DCB5FC6" w:rsidR="001F7C8F" w:rsidRDefault="007A0B93" w:rsidP="001F7C8F">
            <w:pPr>
              <w:pStyle w:val="ListParagraph"/>
              <w:spacing w:line="276" w:lineRule="auto"/>
              <w:ind w:left="0"/>
              <w:jc w:val="center"/>
            </w:pPr>
            <w:hyperlink r:id="rId6" w:history="1">
              <w:r w:rsidR="0032491E" w:rsidRPr="001F4B2D">
                <w:rPr>
                  <w:rStyle w:val="Hyperlink"/>
                </w:rPr>
                <w:t>23520552@gm.uit.edu.vn</w:t>
              </w:r>
            </w:hyperlink>
          </w:p>
        </w:tc>
      </w:tr>
      <w:tr w:rsidR="0032491E" w14:paraId="3325D42F" w14:textId="77777777" w:rsidTr="001F7C8F">
        <w:tc>
          <w:tcPr>
            <w:tcW w:w="1525" w:type="dxa"/>
            <w:vAlign w:val="center"/>
          </w:tcPr>
          <w:p w14:paraId="169567DD" w14:textId="3128B3D4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2769" w:type="dxa"/>
            <w:vAlign w:val="center"/>
          </w:tcPr>
          <w:p w14:paraId="7CBE430D" w14:textId="3662CBA0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Võ Duy Hiếu</w:t>
            </w:r>
          </w:p>
        </w:tc>
        <w:tc>
          <w:tcPr>
            <w:tcW w:w="2169" w:type="dxa"/>
            <w:vAlign w:val="center"/>
          </w:tcPr>
          <w:p w14:paraId="2A1F4BA6" w14:textId="5C2313CF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23520498</w:t>
            </w:r>
          </w:p>
        </w:tc>
        <w:tc>
          <w:tcPr>
            <w:tcW w:w="2167" w:type="dxa"/>
            <w:vAlign w:val="center"/>
          </w:tcPr>
          <w:p w14:paraId="0DA5F7F3" w14:textId="1D2B6C73" w:rsidR="001F7C8F" w:rsidRDefault="007A0B93" w:rsidP="001F7C8F">
            <w:pPr>
              <w:pStyle w:val="ListParagraph"/>
              <w:spacing w:line="276" w:lineRule="auto"/>
              <w:ind w:left="0"/>
              <w:jc w:val="center"/>
            </w:pPr>
            <w:hyperlink r:id="rId7" w:history="1">
              <w:r w:rsidR="0032491E" w:rsidRPr="001F4B2D">
                <w:rPr>
                  <w:rStyle w:val="Hyperlink"/>
                </w:rPr>
                <w:t>23520498@gm.uit.edu.vn</w:t>
              </w:r>
            </w:hyperlink>
          </w:p>
        </w:tc>
      </w:tr>
      <w:tr w:rsidR="0032491E" w14:paraId="16636A64" w14:textId="77777777" w:rsidTr="001F7C8F">
        <w:tc>
          <w:tcPr>
            <w:tcW w:w="1525" w:type="dxa"/>
            <w:vAlign w:val="center"/>
          </w:tcPr>
          <w:p w14:paraId="4D49DDAC" w14:textId="0187999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2769" w:type="dxa"/>
            <w:vAlign w:val="center"/>
          </w:tcPr>
          <w:p w14:paraId="25C9FE15" w14:textId="1CC4E9E2" w:rsidR="001F7C8F" w:rsidRDefault="001F7C8F" w:rsidP="001F7C8F">
            <w:pPr>
              <w:pStyle w:val="ListParagraph"/>
              <w:spacing w:line="276" w:lineRule="auto"/>
              <w:ind w:left="0"/>
              <w:jc w:val="center"/>
            </w:pPr>
            <w:r>
              <w:t>Hồng Huy Hoàng</w:t>
            </w:r>
          </w:p>
        </w:tc>
        <w:tc>
          <w:tcPr>
            <w:tcW w:w="2169" w:type="dxa"/>
            <w:vAlign w:val="center"/>
          </w:tcPr>
          <w:p w14:paraId="51252300" w14:textId="083B03FD" w:rsidR="001F7C8F" w:rsidRDefault="0032491E" w:rsidP="001F7C8F">
            <w:pPr>
              <w:pStyle w:val="ListParagraph"/>
              <w:spacing w:line="276" w:lineRule="auto"/>
              <w:ind w:left="0"/>
              <w:jc w:val="center"/>
            </w:pPr>
            <w:r w:rsidRPr="0032491E">
              <w:t>23520517</w:t>
            </w:r>
          </w:p>
        </w:tc>
        <w:tc>
          <w:tcPr>
            <w:tcW w:w="2167" w:type="dxa"/>
            <w:vAlign w:val="center"/>
          </w:tcPr>
          <w:p w14:paraId="18BC99C2" w14:textId="7E5660EB" w:rsidR="001F7C8F" w:rsidRDefault="007A0B93" w:rsidP="001F7C8F">
            <w:pPr>
              <w:pStyle w:val="ListParagraph"/>
              <w:spacing w:line="276" w:lineRule="auto"/>
              <w:ind w:left="0"/>
              <w:jc w:val="center"/>
            </w:pPr>
            <w:hyperlink r:id="rId8" w:history="1">
              <w:r w:rsidR="0032491E" w:rsidRPr="001F4B2D">
                <w:rPr>
                  <w:rStyle w:val="Hyperlink"/>
                </w:rPr>
                <w:t>23520517@gm.uit.edu.vn</w:t>
              </w:r>
            </w:hyperlink>
          </w:p>
        </w:tc>
      </w:tr>
    </w:tbl>
    <w:p w14:paraId="3D4977BE" w14:textId="77777777" w:rsidR="001F7C8F" w:rsidRDefault="001F7C8F" w:rsidP="001F7C8F">
      <w:pPr>
        <w:pStyle w:val="ListParagraph"/>
        <w:spacing w:line="360" w:lineRule="auto"/>
        <w:jc w:val="both"/>
      </w:pPr>
    </w:p>
    <w:p w14:paraId="36C33C67" w14:textId="77777777" w:rsidR="00857FC5" w:rsidRDefault="00857FC5" w:rsidP="001F7C8F">
      <w:pPr>
        <w:pStyle w:val="ListParagraph"/>
        <w:spacing w:line="360" w:lineRule="auto"/>
        <w:jc w:val="both"/>
      </w:pPr>
    </w:p>
    <w:p w14:paraId="0CEC009C" w14:textId="77777777" w:rsidR="00857FC5" w:rsidRDefault="00857FC5" w:rsidP="001F7C8F">
      <w:pPr>
        <w:pStyle w:val="ListParagraph"/>
        <w:spacing w:line="360" w:lineRule="auto"/>
        <w:jc w:val="both"/>
      </w:pPr>
    </w:p>
    <w:p w14:paraId="34F2F626" w14:textId="77777777" w:rsidR="00857FC5" w:rsidRDefault="00857FC5" w:rsidP="001F7C8F">
      <w:pPr>
        <w:pStyle w:val="ListParagraph"/>
        <w:spacing w:line="360" w:lineRule="auto"/>
        <w:jc w:val="both"/>
      </w:pPr>
    </w:p>
    <w:p w14:paraId="2B8F4B84" w14:textId="77777777" w:rsidR="00857FC5" w:rsidRDefault="00857FC5" w:rsidP="001F7C8F">
      <w:pPr>
        <w:pStyle w:val="ListParagraph"/>
        <w:spacing w:line="360" w:lineRule="auto"/>
        <w:jc w:val="both"/>
      </w:pPr>
    </w:p>
    <w:p w14:paraId="3CF589A6" w14:textId="77777777" w:rsidR="00857FC5" w:rsidRDefault="00857FC5" w:rsidP="001F7C8F">
      <w:pPr>
        <w:pStyle w:val="ListParagraph"/>
        <w:spacing w:line="360" w:lineRule="auto"/>
        <w:jc w:val="both"/>
      </w:pPr>
    </w:p>
    <w:p w14:paraId="69BE1237" w14:textId="77777777" w:rsidR="00857FC5" w:rsidRDefault="00857FC5" w:rsidP="001F7C8F">
      <w:pPr>
        <w:pStyle w:val="ListParagraph"/>
        <w:spacing w:line="360" w:lineRule="auto"/>
        <w:jc w:val="both"/>
      </w:pPr>
    </w:p>
    <w:p w14:paraId="60ADC2EF" w14:textId="77777777" w:rsidR="00857FC5" w:rsidRDefault="00857FC5" w:rsidP="001F7C8F">
      <w:pPr>
        <w:pStyle w:val="ListParagraph"/>
        <w:spacing w:line="360" w:lineRule="auto"/>
        <w:jc w:val="both"/>
      </w:pPr>
    </w:p>
    <w:p w14:paraId="26803F5C" w14:textId="77777777" w:rsidR="00857FC5" w:rsidRDefault="00857FC5" w:rsidP="001F7C8F">
      <w:pPr>
        <w:pStyle w:val="ListParagraph"/>
        <w:spacing w:line="360" w:lineRule="auto"/>
        <w:jc w:val="both"/>
      </w:pPr>
    </w:p>
    <w:p w14:paraId="4E6A7535" w14:textId="77777777" w:rsidR="00857FC5" w:rsidRDefault="00857FC5" w:rsidP="001F7C8F">
      <w:pPr>
        <w:pStyle w:val="ListParagraph"/>
        <w:spacing w:line="360" w:lineRule="auto"/>
        <w:jc w:val="both"/>
      </w:pPr>
    </w:p>
    <w:p w14:paraId="7BF38F2E" w14:textId="77777777" w:rsidR="00857FC5" w:rsidRDefault="00857FC5" w:rsidP="001F7C8F">
      <w:pPr>
        <w:pStyle w:val="ListParagraph"/>
        <w:spacing w:line="360" w:lineRule="auto"/>
        <w:jc w:val="both"/>
      </w:pPr>
    </w:p>
    <w:p w14:paraId="3ABF2A5B" w14:textId="77777777" w:rsidR="00857FC5" w:rsidRDefault="00857FC5" w:rsidP="001F7C8F">
      <w:pPr>
        <w:pStyle w:val="ListParagraph"/>
        <w:spacing w:line="360" w:lineRule="auto"/>
        <w:jc w:val="both"/>
      </w:pPr>
    </w:p>
    <w:p w14:paraId="7AA3AB79" w14:textId="77777777" w:rsidR="00857FC5" w:rsidRDefault="00857FC5" w:rsidP="001F7C8F">
      <w:pPr>
        <w:pStyle w:val="ListParagraph"/>
        <w:spacing w:line="360" w:lineRule="auto"/>
        <w:jc w:val="both"/>
      </w:pPr>
    </w:p>
    <w:p w14:paraId="31FA21BE" w14:textId="77777777" w:rsidR="00857FC5" w:rsidRDefault="00857FC5" w:rsidP="001F7C8F">
      <w:pPr>
        <w:pStyle w:val="ListParagraph"/>
        <w:spacing w:line="360" w:lineRule="auto"/>
        <w:jc w:val="both"/>
      </w:pPr>
    </w:p>
    <w:p w14:paraId="21C76658" w14:textId="669A0F98" w:rsidR="00857FC5" w:rsidRDefault="00857FC5" w:rsidP="00857FC5">
      <w:pPr>
        <w:pStyle w:val="ListParagraph"/>
        <w:spacing w:line="360" w:lineRule="auto"/>
        <w:jc w:val="center"/>
      </w:pPr>
      <w:r>
        <w:lastRenderedPageBreak/>
        <w:t>MỤC LỤC</w:t>
      </w:r>
    </w:p>
    <w:p w14:paraId="5279B790" w14:textId="2626204E" w:rsidR="00857FC5" w:rsidRDefault="00857FC5" w:rsidP="00857FC5">
      <w:pPr>
        <w:pStyle w:val="ListParagraph"/>
        <w:spacing w:line="360" w:lineRule="auto"/>
      </w:pPr>
      <w:r>
        <w:t>CHƯƠNG 1: Giới thiệu về Git và GitHub</w:t>
      </w:r>
    </w:p>
    <w:p w14:paraId="0F4E25F0" w14:textId="69F65855" w:rsidR="00857FC5" w:rsidRPr="001F7C8F" w:rsidRDefault="00857FC5" w:rsidP="00857FC5">
      <w:pPr>
        <w:pStyle w:val="ListParagraph"/>
        <w:spacing w:line="360" w:lineRule="auto"/>
      </w:pPr>
      <w:r>
        <w:t xml:space="preserve">CHƯƠNG 2: Các lệnh cơ bản về </w:t>
      </w:r>
      <w:r>
        <w:tab/>
      </w:r>
    </w:p>
    <w:sectPr w:rsidR="00857FC5" w:rsidRPr="001F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C9031D"/>
    <w:multiLevelType w:val="hybridMultilevel"/>
    <w:tmpl w:val="5E40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07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8F"/>
    <w:rsid w:val="001F7C8F"/>
    <w:rsid w:val="002B520E"/>
    <w:rsid w:val="002F19D7"/>
    <w:rsid w:val="0032491E"/>
    <w:rsid w:val="00857FC5"/>
    <w:rsid w:val="00A23B8D"/>
    <w:rsid w:val="00C9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27A8"/>
  <w15:chartTrackingRefBased/>
  <w15:docId w15:val="{41473B1F-9D16-4A4C-9010-201851DC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C8F"/>
    <w:pPr>
      <w:ind w:left="720"/>
      <w:contextualSpacing/>
    </w:pPr>
  </w:style>
  <w:style w:type="table" w:styleId="TableGrid">
    <w:name w:val="Table Grid"/>
    <w:basedOn w:val="TableNormal"/>
    <w:uiPriority w:val="39"/>
    <w:rsid w:val="001F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520517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3520498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3520552@gm.uit.edu.vn" TargetMode="External"/><Relationship Id="rId5" Type="http://schemas.openxmlformats.org/officeDocument/2006/relationships/hyperlink" Target="mailto:23520669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Kha</dc:creator>
  <cp:keywords/>
  <dc:description/>
  <cp:lastModifiedBy>Đăng Kha</cp:lastModifiedBy>
  <cp:revision>2</cp:revision>
  <dcterms:created xsi:type="dcterms:W3CDTF">2024-09-13T13:25:00Z</dcterms:created>
  <dcterms:modified xsi:type="dcterms:W3CDTF">2024-09-13T13:25:00Z</dcterms:modified>
</cp:coreProperties>
</file>