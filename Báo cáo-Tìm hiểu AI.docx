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3E1429" w14:textId="77777777" w:rsidR="00A65107" w:rsidRPr="0032491E" w:rsidRDefault="00A65107" w:rsidP="00A65107">
      <w:pPr>
        <w:spacing w:line="360" w:lineRule="auto"/>
        <w:jc w:val="center"/>
        <w:rPr>
          <w:b/>
          <w:bCs/>
          <w:sz w:val="48"/>
          <w:szCs w:val="48"/>
        </w:rPr>
      </w:pPr>
      <w:r w:rsidRPr="0032491E">
        <w:rPr>
          <w:b/>
          <w:bCs/>
          <w:sz w:val="48"/>
          <w:szCs w:val="48"/>
        </w:rPr>
        <w:t>BÁO CÁO</w:t>
      </w:r>
    </w:p>
    <w:p w14:paraId="45981A59" w14:textId="77777777" w:rsidR="00A65107" w:rsidRPr="0032491E" w:rsidRDefault="00A65107" w:rsidP="00A65107">
      <w:pPr>
        <w:spacing w:line="360" w:lineRule="auto"/>
        <w:jc w:val="center"/>
        <w:rPr>
          <w:b/>
          <w:bCs/>
          <w:sz w:val="48"/>
          <w:szCs w:val="48"/>
        </w:rPr>
      </w:pPr>
      <w:r w:rsidRPr="0032491E">
        <w:rPr>
          <w:b/>
          <w:bCs/>
          <w:sz w:val="48"/>
          <w:szCs w:val="48"/>
        </w:rPr>
        <w:t>MÔN HỌC: KỸ NĂNG NGHỀ NGHIỆP</w:t>
      </w:r>
    </w:p>
    <w:p w14:paraId="77379DAC" w14:textId="22C4FFF3" w:rsidR="00A65107" w:rsidRDefault="00A65107" w:rsidP="00A65107">
      <w:pPr>
        <w:spacing w:line="360" w:lineRule="auto"/>
        <w:jc w:val="center"/>
        <w:rPr>
          <w:b/>
          <w:bCs/>
          <w:sz w:val="48"/>
          <w:szCs w:val="48"/>
        </w:rPr>
      </w:pPr>
      <w:r w:rsidRPr="0032491E">
        <w:rPr>
          <w:b/>
          <w:bCs/>
          <w:sz w:val="48"/>
          <w:szCs w:val="48"/>
        </w:rPr>
        <w:t xml:space="preserve">CHỦ ĐỀ: </w:t>
      </w:r>
      <w:r>
        <w:rPr>
          <w:b/>
          <w:bCs/>
          <w:sz w:val="48"/>
          <w:szCs w:val="48"/>
        </w:rPr>
        <w:t>TÌM HIỂU VỀ AI</w:t>
      </w:r>
    </w:p>
    <w:p w14:paraId="2BA8D6E2" w14:textId="77777777" w:rsidR="00A65107" w:rsidRPr="0090383E" w:rsidRDefault="00A65107" w:rsidP="00A65107">
      <w:pPr>
        <w:spacing w:line="360" w:lineRule="auto"/>
        <w:jc w:val="center"/>
        <w:rPr>
          <w:b/>
          <w:bCs/>
          <w:sz w:val="36"/>
          <w:szCs w:val="36"/>
        </w:rPr>
      </w:pPr>
      <w:r w:rsidRPr="0090383E">
        <w:rPr>
          <w:b/>
          <w:bCs/>
          <w:sz w:val="36"/>
          <w:szCs w:val="36"/>
        </w:rPr>
        <w:t>Nhóm 8</w:t>
      </w:r>
    </w:p>
    <w:p w14:paraId="07485846" w14:textId="77777777" w:rsidR="00A65107" w:rsidRPr="0032491E" w:rsidRDefault="00A65107" w:rsidP="00A65107">
      <w:pPr>
        <w:spacing w:line="360" w:lineRule="auto"/>
        <w:jc w:val="center"/>
        <w:rPr>
          <w:sz w:val="32"/>
          <w:szCs w:val="32"/>
        </w:rPr>
      </w:pPr>
      <w:r w:rsidRPr="0032491E">
        <w:rPr>
          <w:sz w:val="32"/>
          <w:szCs w:val="32"/>
        </w:rPr>
        <w:t>GVHD: Thái Huy Tân</w:t>
      </w:r>
    </w:p>
    <w:p w14:paraId="7D6F236F" w14:textId="31E2D363" w:rsidR="00A65107" w:rsidRPr="0032491E" w:rsidRDefault="00A65107" w:rsidP="00A65107">
      <w:pPr>
        <w:spacing w:line="360" w:lineRule="auto"/>
        <w:jc w:val="center"/>
        <w:rPr>
          <w:sz w:val="32"/>
          <w:szCs w:val="32"/>
        </w:rPr>
      </w:pPr>
      <w:r w:rsidRPr="0032491E">
        <w:rPr>
          <w:sz w:val="32"/>
          <w:szCs w:val="32"/>
        </w:rPr>
        <w:t xml:space="preserve">Ngày báo cáo: </w:t>
      </w:r>
      <w:r>
        <w:rPr>
          <w:sz w:val="32"/>
          <w:szCs w:val="32"/>
        </w:rPr>
        <w:t>21</w:t>
      </w:r>
      <w:r w:rsidRPr="0032491E">
        <w:rPr>
          <w:sz w:val="32"/>
          <w:szCs w:val="32"/>
        </w:rPr>
        <w:t>/9/2024</w:t>
      </w:r>
    </w:p>
    <w:p w14:paraId="2BAF4765" w14:textId="77777777" w:rsidR="00A65107" w:rsidRPr="0032491E" w:rsidRDefault="00A65107" w:rsidP="00172F00">
      <w:pPr>
        <w:pStyle w:val="ListParagraph"/>
        <w:spacing w:line="360" w:lineRule="auto"/>
        <w:jc w:val="both"/>
        <w:rPr>
          <w:b/>
          <w:bCs/>
          <w:sz w:val="28"/>
          <w:u w:val="single"/>
        </w:rPr>
      </w:pPr>
      <w:r w:rsidRPr="0032491E">
        <w:rPr>
          <w:b/>
          <w:bCs/>
          <w:sz w:val="28"/>
          <w:u w:val="single"/>
        </w:rPr>
        <w:t>Thông tin chung</w:t>
      </w:r>
      <w:ins w:id="0" w:author="Võ Hiếu" w:date="2024-09-16T20:39:00Z" w16du:dateUtc="2024-09-16T13:39:00Z">
        <w:r>
          <w:rPr>
            <w:b/>
            <w:bCs/>
            <w:sz w:val="28"/>
            <w:u w:val="single"/>
          </w:rPr>
          <w:t>:</w:t>
        </w:r>
      </w:ins>
    </w:p>
    <w:p w14:paraId="7E52C115" w14:textId="77777777" w:rsidR="00A65107" w:rsidRDefault="00A65107" w:rsidP="00172F00">
      <w:pPr>
        <w:pStyle w:val="ListParagraph"/>
        <w:spacing w:line="360" w:lineRule="auto"/>
        <w:jc w:val="both"/>
      </w:pPr>
      <w:r>
        <w:t>Lớp: SS004.P14</w:t>
      </w:r>
    </w:p>
    <w:tbl>
      <w:tblPr>
        <w:tblStyle w:val="TableGrid"/>
        <w:tblW w:w="0" w:type="auto"/>
        <w:tblInd w:w="720" w:type="dxa"/>
        <w:tblLook w:val="04A0" w:firstRow="1" w:lastRow="0" w:firstColumn="1" w:lastColumn="0" w:noHBand="0" w:noVBand="1"/>
      </w:tblPr>
      <w:tblGrid>
        <w:gridCol w:w="1434"/>
        <w:gridCol w:w="2587"/>
        <w:gridCol w:w="2071"/>
        <w:gridCol w:w="2538"/>
      </w:tblGrid>
      <w:tr w:rsidR="00A65107" w14:paraId="6E9C13F4" w14:textId="77777777" w:rsidTr="00B32C5A">
        <w:tc>
          <w:tcPr>
            <w:tcW w:w="1525" w:type="dxa"/>
            <w:vAlign w:val="center"/>
          </w:tcPr>
          <w:p w14:paraId="47C64933" w14:textId="77777777" w:rsidR="00A65107" w:rsidRDefault="00A65107" w:rsidP="00172F00">
            <w:pPr>
              <w:pStyle w:val="ListParagraph"/>
              <w:spacing w:line="276" w:lineRule="auto"/>
              <w:ind w:left="0"/>
              <w:jc w:val="center"/>
            </w:pPr>
            <w:r>
              <w:t>STT</w:t>
            </w:r>
          </w:p>
        </w:tc>
        <w:tc>
          <w:tcPr>
            <w:tcW w:w="2769" w:type="dxa"/>
            <w:vAlign w:val="center"/>
          </w:tcPr>
          <w:p w14:paraId="1CF30C0F" w14:textId="77777777" w:rsidR="00A65107" w:rsidRDefault="00A65107" w:rsidP="00172F00">
            <w:pPr>
              <w:pStyle w:val="ListParagraph"/>
              <w:spacing w:line="276" w:lineRule="auto"/>
              <w:ind w:left="0"/>
              <w:jc w:val="center"/>
            </w:pPr>
            <w:r>
              <w:t>Họ và tên</w:t>
            </w:r>
          </w:p>
        </w:tc>
        <w:tc>
          <w:tcPr>
            <w:tcW w:w="2169" w:type="dxa"/>
            <w:vAlign w:val="center"/>
          </w:tcPr>
          <w:p w14:paraId="33226FD2" w14:textId="77777777" w:rsidR="00A65107" w:rsidRDefault="00A65107" w:rsidP="00172F00">
            <w:pPr>
              <w:pStyle w:val="ListParagraph"/>
              <w:spacing w:line="276" w:lineRule="auto"/>
              <w:ind w:left="0"/>
              <w:jc w:val="center"/>
            </w:pPr>
            <w:r>
              <w:t>MSSV</w:t>
            </w:r>
          </w:p>
        </w:tc>
        <w:tc>
          <w:tcPr>
            <w:tcW w:w="2167" w:type="dxa"/>
            <w:vAlign w:val="center"/>
          </w:tcPr>
          <w:p w14:paraId="4B2892FF" w14:textId="77777777" w:rsidR="00A65107" w:rsidRDefault="00A65107" w:rsidP="00172F00">
            <w:pPr>
              <w:pStyle w:val="ListParagraph"/>
              <w:spacing w:line="276" w:lineRule="auto"/>
              <w:ind w:left="0"/>
              <w:jc w:val="center"/>
            </w:pPr>
            <w:r>
              <w:t>Email</w:t>
            </w:r>
          </w:p>
        </w:tc>
      </w:tr>
      <w:tr w:rsidR="00A65107" w14:paraId="37100D2F" w14:textId="77777777" w:rsidTr="00B32C5A">
        <w:tc>
          <w:tcPr>
            <w:tcW w:w="1525" w:type="dxa"/>
            <w:vAlign w:val="center"/>
          </w:tcPr>
          <w:p w14:paraId="74B6773E" w14:textId="77777777" w:rsidR="00A65107" w:rsidRDefault="00A65107" w:rsidP="00172F00">
            <w:pPr>
              <w:pStyle w:val="ListParagraph"/>
              <w:spacing w:line="276" w:lineRule="auto"/>
              <w:ind w:left="0"/>
              <w:jc w:val="center"/>
            </w:pPr>
            <w:r>
              <w:t>1</w:t>
            </w:r>
          </w:p>
        </w:tc>
        <w:tc>
          <w:tcPr>
            <w:tcW w:w="2769" w:type="dxa"/>
            <w:vAlign w:val="center"/>
          </w:tcPr>
          <w:p w14:paraId="17096C41" w14:textId="77777777" w:rsidR="00A65107" w:rsidRDefault="00A65107" w:rsidP="00172F00">
            <w:pPr>
              <w:pStyle w:val="ListParagraph"/>
              <w:spacing w:line="276" w:lineRule="auto"/>
              <w:ind w:left="0"/>
              <w:jc w:val="center"/>
            </w:pPr>
            <w:r>
              <w:t>Phạm Lê Đăng Kha</w:t>
            </w:r>
          </w:p>
        </w:tc>
        <w:tc>
          <w:tcPr>
            <w:tcW w:w="2169" w:type="dxa"/>
            <w:vAlign w:val="center"/>
          </w:tcPr>
          <w:p w14:paraId="5F8AAE49" w14:textId="77777777" w:rsidR="00A65107" w:rsidRDefault="00A65107" w:rsidP="00172F00">
            <w:pPr>
              <w:pStyle w:val="ListParagraph"/>
              <w:spacing w:line="276" w:lineRule="auto"/>
              <w:ind w:left="0"/>
              <w:jc w:val="center"/>
            </w:pPr>
            <w:r>
              <w:t>23520669</w:t>
            </w:r>
          </w:p>
        </w:tc>
        <w:tc>
          <w:tcPr>
            <w:tcW w:w="2167" w:type="dxa"/>
            <w:vAlign w:val="center"/>
          </w:tcPr>
          <w:p w14:paraId="664D1AF5" w14:textId="77777777" w:rsidR="00A65107" w:rsidRDefault="00000000" w:rsidP="00172F00">
            <w:pPr>
              <w:pStyle w:val="ListParagraph"/>
              <w:spacing w:line="276" w:lineRule="auto"/>
              <w:ind w:left="0"/>
              <w:jc w:val="center"/>
            </w:pPr>
            <w:hyperlink r:id="rId7" w:history="1">
              <w:r w:rsidR="00A65107" w:rsidRPr="001F4B2D">
                <w:rPr>
                  <w:rStyle w:val="Hyperlink"/>
                </w:rPr>
                <w:t>23520669@gm.uit.edu.vn</w:t>
              </w:r>
            </w:hyperlink>
          </w:p>
        </w:tc>
      </w:tr>
      <w:tr w:rsidR="00A65107" w14:paraId="557BB1F4" w14:textId="77777777" w:rsidTr="00B32C5A">
        <w:tc>
          <w:tcPr>
            <w:tcW w:w="1525" w:type="dxa"/>
            <w:vAlign w:val="center"/>
          </w:tcPr>
          <w:p w14:paraId="7DD6984A" w14:textId="77777777" w:rsidR="00A65107" w:rsidRDefault="00A65107" w:rsidP="00172F00">
            <w:pPr>
              <w:pStyle w:val="ListParagraph"/>
              <w:spacing w:line="276" w:lineRule="auto"/>
              <w:ind w:left="0"/>
              <w:jc w:val="center"/>
            </w:pPr>
            <w:r>
              <w:t>2</w:t>
            </w:r>
          </w:p>
        </w:tc>
        <w:tc>
          <w:tcPr>
            <w:tcW w:w="2769" w:type="dxa"/>
            <w:vAlign w:val="center"/>
          </w:tcPr>
          <w:p w14:paraId="2C9D5561" w14:textId="77777777" w:rsidR="00A65107" w:rsidRDefault="00A65107" w:rsidP="00172F00">
            <w:pPr>
              <w:pStyle w:val="ListParagraph"/>
              <w:spacing w:line="276" w:lineRule="auto"/>
              <w:ind w:left="0"/>
              <w:jc w:val="center"/>
            </w:pPr>
            <w:r>
              <w:t>Phan Cảnh Đăng Huân</w:t>
            </w:r>
          </w:p>
        </w:tc>
        <w:tc>
          <w:tcPr>
            <w:tcW w:w="2169" w:type="dxa"/>
            <w:vAlign w:val="center"/>
          </w:tcPr>
          <w:p w14:paraId="2AE145E1" w14:textId="77777777" w:rsidR="00A65107" w:rsidRDefault="00A65107" w:rsidP="00172F00">
            <w:pPr>
              <w:pStyle w:val="ListParagraph"/>
              <w:spacing w:line="276" w:lineRule="auto"/>
              <w:ind w:left="0"/>
              <w:jc w:val="center"/>
            </w:pPr>
            <w:r w:rsidRPr="0032491E">
              <w:t>23520552</w:t>
            </w:r>
          </w:p>
        </w:tc>
        <w:tc>
          <w:tcPr>
            <w:tcW w:w="2167" w:type="dxa"/>
            <w:vAlign w:val="center"/>
          </w:tcPr>
          <w:p w14:paraId="1F4281D6" w14:textId="77777777" w:rsidR="00A65107" w:rsidRDefault="00000000" w:rsidP="00172F00">
            <w:pPr>
              <w:pStyle w:val="ListParagraph"/>
              <w:spacing w:line="276" w:lineRule="auto"/>
              <w:ind w:left="0"/>
              <w:jc w:val="center"/>
            </w:pPr>
            <w:hyperlink r:id="rId8" w:history="1">
              <w:r w:rsidR="00A65107" w:rsidRPr="001F4B2D">
                <w:rPr>
                  <w:rStyle w:val="Hyperlink"/>
                </w:rPr>
                <w:t>23520552@gm.uit.edu.vn</w:t>
              </w:r>
            </w:hyperlink>
          </w:p>
        </w:tc>
      </w:tr>
      <w:tr w:rsidR="00A65107" w14:paraId="29E52534" w14:textId="77777777" w:rsidTr="00B32C5A">
        <w:tc>
          <w:tcPr>
            <w:tcW w:w="1525" w:type="dxa"/>
            <w:vAlign w:val="center"/>
          </w:tcPr>
          <w:p w14:paraId="0566B4DC" w14:textId="77777777" w:rsidR="00A65107" w:rsidRDefault="00A65107" w:rsidP="00172F00">
            <w:pPr>
              <w:pStyle w:val="ListParagraph"/>
              <w:spacing w:line="276" w:lineRule="auto"/>
              <w:ind w:left="0"/>
              <w:jc w:val="center"/>
            </w:pPr>
            <w:r>
              <w:t>3</w:t>
            </w:r>
          </w:p>
        </w:tc>
        <w:tc>
          <w:tcPr>
            <w:tcW w:w="2769" w:type="dxa"/>
            <w:vAlign w:val="center"/>
          </w:tcPr>
          <w:p w14:paraId="50351FE2" w14:textId="77777777" w:rsidR="00A65107" w:rsidRDefault="00A65107" w:rsidP="00172F00">
            <w:pPr>
              <w:pStyle w:val="ListParagraph"/>
              <w:spacing w:line="276" w:lineRule="auto"/>
              <w:ind w:left="0"/>
              <w:jc w:val="center"/>
            </w:pPr>
            <w:r>
              <w:t>Võ Duy Hiếu</w:t>
            </w:r>
          </w:p>
        </w:tc>
        <w:tc>
          <w:tcPr>
            <w:tcW w:w="2169" w:type="dxa"/>
            <w:vAlign w:val="center"/>
          </w:tcPr>
          <w:p w14:paraId="2114F147" w14:textId="77777777" w:rsidR="00A65107" w:rsidRDefault="00A65107" w:rsidP="00172F00">
            <w:pPr>
              <w:pStyle w:val="ListParagraph"/>
              <w:spacing w:line="276" w:lineRule="auto"/>
              <w:ind w:left="0"/>
              <w:jc w:val="center"/>
            </w:pPr>
            <w:r w:rsidRPr="0032491E">
              <w:t>23520498</w:t>
            </w:r>
          </w:p>
        </w:tc>
        <w:tc>
          <w:tcPr>
            <w:tcW w:w="2167" w:type="dxa"/>
            <w:vAlign w:val="center"/>
          </w:tcPr>
          <w:p w14:paraId="3B78F1E8" w14:textId="77777777" w:rsidR="00A65107" w:rsidRDefault="00000000" w:rsidP="00172F00">
            <w:pPr>
              <w:pStyle w:val="ListParagraph"/>
              <w:spacing w:line="276" w:lineRule="auto"/>
              <w:ind w:left="0"/>
              <w:jc w:val="center"/>
            </w:pPr>
            <w:hyperlink r:id="rId9" w:history="1">
              <w:r w:rsidR="00A65107" w:rsidRPr="001F4B2D">
                <w:rPr>
                  <w:rStyle w:val="Hyperlink"/>
                </w:rPr>
                <w:t>23520498@gm.uit.edu.vn</w:t>
              </w:r>
            </w:hyperlink>
          </w:p>
        </w:tc>
      </w:tr>
      <w:tr w:rsidR="00A65107" w14:paraId="48B2FF18" w14:textId="77777777" w:rsidTr="00B32C5A">
        <w:tc>
          <w:tcPr>
            <w:tcW w:w="1525" w:type="dxa"/>
            <w:vAlign w:val="center"/>
          </w:tcPr>
          <w:p w14:paraId="56D10026" w14:textId="77777777" w:rsidR="00A65107" w:rsidRDefault="00A65107" w:rsidP="00172F00">
            <w:pPr>
              <w:pStyle w:val="ListParagraph"/>
              <w:spacing w:line="276" w:lineRule="auto"/>
              <w:ind w:left="0"/>
              <w:jc w:val="center"/>
            </w:pPr>
            <w:r>
              <w:t>4</w:t>
            </w:r>
          </w:p>
        </w:tc>
        <w:tc>
          <w:tcPr>
            <w:tcW w:w="2769" w:type="dxa"/>
            <w:vAlign w:val="center"/>
          </w:tcPr>
          <w:p w14:paraId="2AFF9DDA" w14:textId="77777777" w:rsidR="00A65107" w:rsidRDefault="00A65107" w:rsidP="00172F00">
            <w:pPr>
              <w:pStyle w:val="ListParagraph"/>
              <w:spacing w:line="276" w:lineRule="auto"/>
              <w:ind w:left="0"/>
              <w:jc w:val="center"/>
            </w:pPr>
            <w:r>
              <w:t>Hồng Huy Hoàng</w:t>
            </w:r>
          </w:p>
        </w:tc>
        <w:tc>
          <w:tcPr>
            <w:tcW w:w="2169" w:type="dxa"/>
            <w:vAlign w:val="center"/>
          </w:tcPr>
          <w:p w14:paraId="2B578B30" w14:textId="77777777" w:rsidR="00A65107" w:rsidRDefault="00A65107" w:rsidP="00172F00">
            <w:pPr>
              <w:pStyle w:val="ListParagraph"/>
              <w:spacing w:line="276" w:lineRule="auto"/>
              <w:ind w:left="0"/>
              <w:jc w:val="center"/>
            </w:pPr>
            <w:r w:rsidRPr="0032491E">
              <w:t>23520517</w:t>
            </w:r>
          </w:p>
        </w:tc>
        <w:tc>
          <w:tcPr>
            <w:tcW w:w="2167" w:type="dxa"/>
            <w:vAlign w:val="center"/>
          </w:tcPr>
          <w:p w14:paraId="588385DB" w14:textId="77777777" w:rsidR="00A65107" w:rsidRDefault="00000000" w:rsidP="00172F00">
            <w:pPr>
              <w:pStyle w:val="ListParagraph"/>
              <w:spacing w:line="276" w:lineRule="auto"/>
              <w:ind w:left="0"/>
              <w:jc w:val="center"/>
            </w:pPr>
            <w:hyperlink r:id="rId10" w:history="1">
              <w:r w:rsidR="00A65107" w:rsidRPr="001F4B2D">
                <w:rPr>
                  <w:rStyle w:val="Hyperlink"/>
                </w:rPr>
                <w:t>23520517@gm.uit.edu.vn</w:t>
              </w:r>
            </w:hyperlink>
          </w:p>
        </w:tc>
      </w:tr>
    </w:tbl>
    <w:p w14:paraId="78F81522" w14:textId="77777777" w:rsidR="002F19D7" w:rsidRDefault="002F19D7"/>
    <w:p w14:paraId="306561B2" w14:textId="20797024" w:rsidR="00172F00" w:rsidRDefault="00172F00" w:rsidP="00172F00">
      <w:pPr>
        <w:ind w:left="630"/>
      </w:pPr>
      <w:r>
        <w:tab/>
      </w:r>
    </w:p>
    <w:p w14:paraId="07B6C83F" w14:textId="77777777" w:rsidR="00172F00" w:rsidRDefault="00172F00" w:rsidP="00172F00">
      <w:pPr>
        <w:ind w:left="630"/>
        <w:jc w:val="both"/>
      </w:pPr>
    </w:p>
    <w:p w14:paraId="02379A60" w14:textId="77777777" w:rsidR="00172F00" w:rsidRDefault="00172F00" w:rsidP="00172F00">
      <w:pPr>
        <w:ind w:left="630"/>
        <w:jc w:val="both"/>
      </w:pPr>
    </w:p>
    <w:p w14:paraId="2AE2671C" w14:textId="77777777" w:rsidR="00172F00" w:rsidRDefault="00172F00" w:rsidP="00172F00">
      <w:pPr>
        <w:ind w:left="630"/>
        <w:jc w:val="both"/>
      </w:pPr>
    </w:p>
    <w:p w14:paraId="22532595" w14:textId="77777777" w:rsidR="00172F00" w:rsidRDefault="00172F00" w:rsidP="00172F00">
      <w:pPr>
        <w:ind w:left="630"/>
        <w:jc w:val="both"/>
      </w:pPr>
    </w:p>
    <w:p w14:paraId="1F3ACD89" w14:textId="77777777" w:rsidR="00172F00" w:rsidRDefault="00172F00" w:rsidP="00172F00">
      <w:pPr>
        <w:ind w:left="630"/>
        <w:jc w:val="both"/>
      </w:pPr>
    </w:p>
    <w:p w14:paraId="4AD573DD" w14:textId="77777777" w:rsidR="00172F00" w:rsidRDefault="00172F00" w:rsidP="00172F00">
      <w:pPr>
        <w:ind w:left="630"/>
        <w:jc w:val="both"/>
      </w:pPr>
    </w:p>
    <w:p w14:paraId="7160C850" w14:textId="77777777" w:rsidR="00172F00" w:rsidRDefault="00172F00" w:rsidP="00172F00">
      <w:pPr>
        <w:ind w:left="630"/>
        <w:jc w:val="both"/>
      </w:pPr>
    </w:p>
    <w:p w14:paraId="57588ABA" w14:textId="77777777" w:rsidR="00172F00" w:rsidRDefault="00172F00" w:rsidP="00172F00">
      <w:pPr>
        <w:ind w:left="630"/>
        <w:jc w:val="both"/>
      </w:pPr>
    </w:p>
    <w:p w14:paraId="6FAC9B52" w14:textId="77777777" w:rsidR="00172F00" w:rsidRDefault="00172F00" w:rsidP="00172F00">
      <w:pPr>
        <w:ind w:left="630"/>
        <w:jc w:val="both"/>
      </w:pPr>
    </w:p>
    <w:p w14:paraId="03AB55BC" w14:textId="1EC912B7" w:rsidR="00172F00" w:rsidRPr="0013081B" w:rsidRDefault="00172F00" w:rsidP="00172F00">
      <w:pPr>
        <w:ind w:left="630"/>
        <w:jc w:val="center"/>
        <w:rPr>
          <w:b/>
          <w:bCs/>
          <w:color w:val="FF0000"/>
          <w:sz w:val="32"/>
          <w:szCs w:val="32"/>
        </w:rPr>
      </w:pPr>
      <w:r w:rsidRPr="0013081B">
        <w:rPr>
          <w:b/>
          <w:bCs/>
          <w:color w:val="FF0000"/>
          <w:sz w:val="32"/>
          <w:szCs w:val="32"/>
        </w:rPr>
        <w:lastRenderedPageBreak/>
        <w:t xml:space="preserve">CHƯƠNG </w:t>
      </w:r>
      <w:r w:rsidR="007773A5" w:rsidRPr="0013081B">
        <w:rPr>
          <w:b/>
          <w:bCs/>
          <w:color w:val="FF0000"/>
          <w:sz w:val="32"/>
          <w:szCs w:val="32"/>
        </w:rPr>
        <w:t>1: Giới thiệu chung về AI</w:t>
      </w:r>
    </w:p>
    <w:p w14:paraId="6BADCDEC" w14:textId="0050B7AE" w:rsidR="007773A5" w:rsidRPr="0013081B" w:rsidRDefault="007773A5" w:rsidP="0013081B">
      <w:pPr>
        <w:pStyle w:val="ListParagraph"/>
        <w:numPr>
          <w:ilvl w:val="0"/>
          <w:numId w:val="2"/>
        </w:numPr>
        <w:spacing w:line="360" w:lineRule="auto"/>
        <w:jc w:val="both"/>
        <w:rPr>
          <w:b/>
          <w:bCs/>
          <w:sz w:val="28"/>
        </w:rPr>
      </w:pPr>
      <w:r w:rsidRPr="0013081B">
        <w:rPr>
          <w:b/>
          <w:bCs/>
          <w:sz w:val="28"/>
        </w:rPr>
        <w:t>AI là gì?</w:t>
      </w:r>
    </w:p>
    <w:p w14:paraId="18443850" w14:textId="459DEE32" w:rsidR="007773A5" w:rsidRDefault="007773A5" w:rsidP="0013081B">
      <w:pPr>
        <w:pStyle w:val="ListParagraph"/>
        <w:spacing w:line="360" w:lineRule="auto"/>
        <w:ind w:left="1350"/>
        <w:jc w:val="both"/>
      </w:pPr>
      <w:r>
        <w:t>Trí tuệ nhân tạo (AI), hay còn được gọi là trí thông minh nhân tạo, là một lĩnh vực của khoa học máy tính tập trung vào việc tạo ra các máy móc thông minh có khả năng thực hiện các nhiệm vụ mà thông thường cần đến trí thông minh của con người. Những nhiệm vụ này có thể bao gồm học tập, suy luận, giải quyết vấn đề, nhận biết ngôn ngữ, và nhiều hơn nữa.</w:t>
      </w:r>
    </w:p>
    <w:p w14:paraId="47C9E9F8" w14:textId="77777777" w:rsidR="007773A5" w:rsidRDefault="007773A5" w:rsidP="0013081B">
      <w:pPr>
        <w:pStyle w:val="ListParagraph"/>
        <w:spacing w:line="360" w:lineRule="auto"/>
        <w:ind w:left="1350"/>
        <w:jc w:val="both"/>
      </w:pPr>
    </w:p>
    <w:p w14:paraId="57AE84F8" w14:textId="3761BC0D" w:rsidR="00172F00" w:rsidRPr="0013081B" w:rsidRDefault="007773A5" w:rsidP="0013081B">
      <w:pPr>
        <w:pStyle w:val="ListParagraph"/>
        <w:numPr>
          <w:ilvl w:val="0"/>
          <w:numId w:val="2"/>
        </w:numPr>
        <w:spacing w:line="360" w:lineRule="auto"/>
        <w:jc w:val="both"/>
        <w:rPr>
          <w:b/>
          <w:bCs/>
          <w:sz w:val="28"/>
        </w:rPr>
      </w:pPr>
      <w:r w:rsidRPr="0013081B">
        <w:rPr>
          <w:b/>
          <w:bCs/>
          <w:sz w:val="28"/>
        </w:rPr>
        <w:t>Tầm quan trọng của AI trong đời sống hiện đại</w:t>
      </w:r>
    </w:p>
    <w:p w14:paraId="08368ACB" w14:textId="76F6A1B0" w:rsidR="007773A5" w:rsidRDefault="007773A5" w:rsidP="0013081B">
      <w:pPr>
        <w:pStyle w:val="ListParagraph"/>
        <w:spacing w:line="360" w:lineRule="auto"/>
        <w:ind w:left="1350"/>
        <w:jc w:val="both"/>
      </w:pPr>
      <w:r>
        <w:t>AI đã và đang thay đổi sâu sắc cách chúng ta sống và làm việc. Dứoi đây là một số lý do tại sao AI lại trở nên quan trọng đến vậy:</w:t>
      </w:r>
    </w:p>
    <w:p w14:paraId="67F87FC7" w14:textId="77777777" w:rsidR="007773A5" w:rsidRDefault="007773A5" w:rsidP="0013081B">
      <w:pPr>
        <w:pStyle w:val="ListParagraph"/>
        <w:spacing w:line="360" w:lineRule="auto"/>
        <w:ind w:left="1350"/>
        <w:jc w:val="both"/>
      </w:pPr>
    </w:p>
    <w:p w14:paraId="285518E3" w14:textId="57A2D7BB" w:rsidR="007773A5" w:rsidRDefault="007773A5" w:rsidP="0013081B">
      <w:pPr>
        <w:pStyle w:val="ListParagraph"/>
        <w:numPr>
          <w:ilvl w:val="0"/>
          <w:numId w:val="3"/>
        </w:numPr>
        <w:spacing w:line="360" w:lineRule="auto"/>
        <w:jc w:val="both"/>
      </w:pPr>
      <w:r w:rsidRPr="0013081B">
        <w:rPr>
          <w:b/>
          <w:bCs/>
        </w:rPr>
        <w:t>Tự động hóa các công việc lặp đi lặp lại</w:t>
      </w:r>
      <w:r>
        <w:t>: AI giúp giảm bớt gánh nặng công việc cho con người bằng cách tự động hóa các nhiệm vụ đơn điệu, lặp đi lặp lại. Điều này giúp tăng năng suất và giảm thiểu lỗi.</w:t>
      </w:r>
    </w:p>
    <w:p w14:paraId="7D6250B0" w14:textId="0082BAE3" w:rsidR="007773A5" w:rsidRDefault="007773A5" w:rsidP="0013081B">
      <w:pPr>
        <w:pStyle w:val="ListParagraph"/>
        <w:numPr>
          <w:ilvl w:val="0"/>
          <w:numId w:val="3"/>
        </w:numPr>
        <w:spacing w:line="360" w:lineRule="auto"/>
        <w:jc w:val="both"/>
      </w:pPr>
      <w:r w:rsidRPr="0013081B">
        <w:rPr>
          <w:b/>
          <w:bCs/>
        </w:rPr>
        <w:t>Phân tích dữ liệu lớn</w:t>
      </w:r>
      <w:r>
        <w:t>: AI có khả năng xử lý và phân tích lượng lớn dữ liệu một cách nhanh chóng và chính xác, giúp chúng ta đưa ra các quyết định kinh doanh sáng suốt hơn</w:t>
      </w:r>
    </w:p>
    <w:p w14:paraId="19803D47" w14:textId="284758F5" w:rsidR="007773A5" w:rsidRDefault="007773A5" w:rsidP="0013081B">
      <w:pPr>
        <w:pStyle w:val="ListParagraph"/>
        <w:numPr>
          <w:ilvl w:val="0"/>
          <w:numId w:val="3"/>
        </w:numPr>
        <w:spacing w:line="360" w:lineRule="auto"/>
        <w:jc w:val="both"/>
      </w:pPr>
      <w:r w:rsidRPr="0013081B">
        <w:rPr>
          <w:b/>
          <w:bCs/>
        </w:rPr>
        <w:t>Cải thiện dịch vụ khách hàng</w:t>
      </w:r>
      <w:r>
        <w:t>: Các chatbot và trợ lý ảo sử dụng AI giúp chúng ta tương tác với các doanh nghiệp một cách dễ dàng và nhanh chóng hơn.</w:t>
      </w:r>
    </w:p>
    <w:p w14:paraId="4A20686F" w14:textId="502AA2EF" w:rsidR="007773A5" w:rsidRDefault="007773A5" w:rsidP="0013081B">
      <w:pPr>
        <w:pStyle w:val="ListParagraph"/>
        <w:numPr>
          <w:ilvl w:val="0"/>
          <w:numId w:val="3"/>
        </w:numPr>
        <w:spacing w:line="360" w:lineRule="auto"/>
        <w:jc w:val="both"/>
      </w:pPr>
      <w:r w:rsidRPr="0013081B">
        <w:rPr>
          <w:b/>
          <w:bCs/>
        </w:rPr>
        <w:t>Phát triển các sản phẩm và dịch vụ mới</w:t>
      </w:r>
      <w:r>
        <w:t>: AI đóng vai trò quan trọng trong việc phát triển</w:t>
      </w:r>
      <w:r w:rsidR="00F2585C">
        <w:t xml:space="preserve"> các sản phẩm và dịch vụ mới, như xe tự lái, robot y tế, và các ứng dụng thực tế ảo.</w:t>
      </w:r>
    </w:p>
    <w:p w14:paraId="35535AF6" w14:textId="7DB6A03C" w:rsidR="00F2585C" w:rsidRDefault="00F2585C" w:rsidP="0013081B">
      <w:pPr>
        <w:pStyle w:val="ListParagraph"/>
        <w:numPr>
          <w:ilvl w:val="0"/>
          <w:numId w:val="3"/>
        </w:numPr>
        <w:spacing w:line="360" w:lineRule="auto"/>
        <w:jc w:val="both"/>
      </w:pPr>
      <w:r w:rsidRPr="0013081B">
        <w:rPr>
          <w:b/>
          <w:bCs/>
        </w:rPr>
        <w:t>Giải quyết các vấn đề xã hội</w:t>
      </w:r>
      <w:r>
        <w:t>: AI có thể sử dụng để giải quyết các vấn đề xã hội phức tạp, như biến đổi khí hậu, dịch bệnh, và nghèo đói.</w:t>
      </w:r>
    </w:p>
    <w:p w14:paraId="1DA95EAE" w14:textId="7573E0AA" w:rsidR="00F2585C" w:rsidRPr="0013081B" w:rsidRDefault="00F2585C" w:rsidP="0013081B">
      <w:pPr>
        <w:spacing w:line="360" w:lineRule="auto"/>
        <w:ind w:left="1440"/>
        <w:jc w:val="both"/>
        <w:rPr>
          <w:b/>
          <w:bCs/>
          <w:sz w:val="24"/>
          <w:szCs w:val="24"/>
        </w:rPr>
      </w:pPr>
      <w:r w:rsidRPr="0013081B">
        <w:rPr>
          <w:b/>
          <w:bCs/>
          <w:sz w:val="24"/>
          <w:szCs w:val="24"/>
        </w:rPr>
        <w:t>Các ứng dụng phổ biến của AI trong đời sống hiện đại</w:t>
      </w:r>
    </w:p>
    <w:p w14:paraId="137698F1" w14:textId="0E901E2B" w:rsidR="00F2585C" w:rsidRDefault="00F2585C" w:rsidP="0013081B">
      <w:pPr>
        <w:pStyle w:val="ListParagraph"/>
        <w:numPr>
          <w:ilvl w:val="0"/>
          <w:numId w:val="4"/>
        </w:numPr>
        <w:spacing w:line="360" w:lineRule="auto"/>
        <w:jc w:val="both"/>
      </w:pPr>
      <w:r w:rsidRPr="0013081B">
        <w:rPr>
          <w:b/>
          <w:bCs/>
        </w:rPr>
        <w:t>Trong y tế</w:t>
      </w:r>
      <w:r>
        <w:t>: Chẩn đoán bệnh, phát triển thuốc, phẫu thuật robot.</w:t>
      </w:r>
    </w:p>
    <w:p w14:paraId="01999B32" w14:textId="0A8EEC6B" w:rsidR="00F2585C" w:rsidRDefault="00F2585C" w:rsidP="0013081B">
      <w:pPr>
        <w:pStyle w:val="ListParagraph"/>
        <w:numPr>
          <w:ilvl w:val="0"/>
          <w:numId w:val="4"/>
        </w:numPr>
        <w:spacing w:line="360" w:lineRule="auto"/>
        <w:jc w:val="both"/>
      </w:pPr>
      <w:r w:rsidRPr="0013081B">
        <w:rPr>
          <w:b/>
          <w:bCs/>
        </w:rPr>
        <w:t>Trong tài chính</w:t>
      </w:r>
      <w:r>
        <w:t>: Phân tích thị trường, phát hiện gian lận, tư vấn đầu tư.</w:t>
      </w:r>
    </w:p>
    <w:p w14:paraId="1C52CF95" w14:textId="1B3BC006" w:rsidR="00F2585C" w:rsidRDefault="00F2585C" w:rsidP="0013081B">
      <w:pPr>
        <w:pStyle w:val="ListParagraph"/>
        <w:numPr>
          <w:ilvl w:val="0"/>
          <w:numId w:val="4"/>
        </w:numPr>
        <w:spacing w:line="360" w:lineRule="auto"/>
        <w:jc w:val="both"/>
      </w:pPr>
      <w:r w:rsidRPr="0013081B">
        <w:rPr>
          <w:b/>
          <w:bCs/>
        </w:rPr>
        <w:t>Trong sản xuất</w:t>
      </w:r>
      <w:r>
        <w:t>: Tự động sản xuất, kiểm soát chất lượng.</w:t>
      </w:r>
    </w:p>
    <w:p w14:paraId="36A3A398" w14:textId="7B3058A3" w:rsidR="00F2585C" w:rsidRDefault="00F2585C" w:rsidP="0013081B">
      <w:pPr>
        <w:pStyle w:val="ListParagraph"/>
        <w:numPr>
          <w:ilvl w:val="0"/>
          <w:numId w:val="4"/>
        </w:numPr>
        <w:spacing w:line="360" w:lineRule="auto"/>
        <w:jc w:val="both"/>
      </w:pPr>
      <w:r w:rsidRPr="0013081B">
        <w:rPr>
          <w:b/>
          <w:bCs/>
        </w:rPr>
        <w:t>Trong giao thông</w:t>
      </w:r>
      <w:r>
        <w:t>: Xe tự lái, quản lý giao thông thông minh.</w:t>
      </w:r>
    </w:p>
    <w:p w14:paraId="157D8651" w14:textId="1F0F0B21" w:rsidR="00F2585C" w:rsidRDefault="00F2585C" w:rsidP="0013081B">
      <w:pPr>
        <w:pStyle w:val="ListParagraph"/>
        <w:numPr>
          <w:ilvl w:val="0"/>
          <w:numId w:val="4"/>
        </w:numPr>
        <w:spacing w:line="360" w:lineRule="auto"/>
        <w:jc w:val="both"/>
      </w:pPr>
      <w:r w:rsidRPr="0013081B">
        <w:rPr>
          <w:b/>
          <w:bCs/>
        </w:rPr>
        <w:t>Trong giáo dục</w:t>
      </w:r>
      <w:r>
        <w:t>: Cá nhân hóa quá trình học tập, đánh giá học sinh.</w:t>
      </w:r>
    </w:p>
    <w:p w14:paraId="4380E90E" w14:textId="69FB9A9E" w:rsidR="00F2585C" w:rsidRPr="0013081B" w:rsidRDefault="00F2585C" w:rsidP="0013081B">
      <w:pPr>
        <w:spacing w:line="360" w:lineRule="auto"/>
        <w:ind w:left="1440"/>
        <w:jc w:val="both"/>
        <w:rPr>
          <w:b/>
          <w:bCs/>
          <w:sz w:val="24"/>
          <w:szCs w:val="24"/>
        </w:rPr>
      </w:pPr>
      <w:r w:rsidRPr="0013081B">
        <w:rPr>
          <w:b/>
          <w:bCs/>
          <w:sz w:val="24"/>
          <w:szCs w:val="24"/>
        </w:rPr>
        <w:lastRenderedPageBreak/>
        <w:t>Thách thức và cơ hội</w:t>
      </w:r>
    </w:p>
    <w:p w14:paraId="43ADE7C9" w14:textId="72CB2225" w:rsidR="00F2585C" w:rsidRDefault="00F2585C" w:rsidP="0013081B">
      <w:pPr>
        <w:spacing w:line="360" w:lineRule="auto"/>
        <w:ind w:left="1440"/>
        <w:jc w:val="both"/>
      </w:pPr>
      <w:r w:rsidRPr="00F2585C">
        <w:t xml:space="preserve">Mặc dù AI mang lại nhiều lợi </w:t>
      </w:r>
      <w:r>
        <w:t>ích, nhưng nó cũng đặt ra một số thách thức như:</w:t>
      </w:r>
    </w:p>
    <w:p w14:paraId="29A89647" w14:textId="6FA20A9F" w:rsidR="00F2585C" w:rsidRDefault="00F2585C" w:rsidP="0013081B">
      <w:pPr>
        <w:pStyle w:val="ListParagraph"/>
        <w:numPr>
          <w:ilvl w:val="0"/>
          <w:numId w:val="5"/>
        </w:numPr>
        <w:spacing w:line="360" w:lineRule="auto"/>
        <w:jc w:val="both"/>
      </w:pPr>
      <w:r w:rsidRPr="0013081B">
        <w:rPr>
          <w:b/>
          <w:bCs/>
        </w:rPr>
        <w:t>Mất việc làm</w:t>
      </w:r>
      <w:r>
        <w:t>: AI có thể thay thế con người trong một số công việc nhất định</w:t>
      </w:r>
    </w:p>
    <w:p w14:paraId="28CEA11A" w14:textId="16AC3EC4" w:rsidR="00F2585C" w:rsidRDefault="00F2585C" w:rsidP="0013081B">
      <w:pPr>
        <w:pStyle w:val="ListParagraph"/>
        <w:numPr>
          <w:ilvl w:val="0"/>
          <w:numId w:val="5"/>
        </w:numPr>
        <w:spacing w:line="360" w:lineRule="auto"/>
        <w:jc w:val="both"/>
      </w:pPr>
      <w:r w:rsidRPr="0013081B">
        <w:rPr>
          <w:b/>
          <w:bCs/>
        </w:rPr>
        <w:t>An ninh mạng</w:t>
      </w:r>
      <w:r w:rsidRPr="00F2585C">
        <w:t>: Các hệ th</w:t>
      </w:r>
      <w:r>
        <w:t>ống AI có thể bị tấn công và khai thác.</w:t>
      </w:r>
    </w:p>
    <w:p w14:paraId="70C22105" w14:textId="1BF2F4AC" w:rsidR="00F2585C" w:rsidRDefault="00F2585C" w:rsidP="0013081B">
      <w:pPr>
        <w:pStyle w:val="ListParagraph"/>
        <w:numPr>
          <w:ilvl w:val="0"/>
          <w:numId w:val="5"/>
        </w:numPr>
        <w:spacing w:line="360" w:lineRule="auto"/>
        <w:jc w:val="both"/>
      </w:pPr>
      <w:r w:rsidRPr="0013081B">
        <w:rPr>
          <w:b/>
          <w:bCs/>
        </w:rPr>
        <w:t>Quyền riêng tư</w:t>
      </w:r>
      <w:r>
        <w:t>: Việc thu thập và sử dụng dữ liệu cá nhân để huấn luyện AI đặt ra nhiều vấn đề về quyền riêng tư</w:t>
      </w:r>
    </w:p>
    <w:p w14:paraId="0E5CC61F" w14:textId="6577E9BC" w:rsidR="00F2585C" w:rsidRPr="00F2585C" w:rsidRDefault="00F2585C" w:rsidP="0013081B">
      <w:pPr>
        <w:spacing w:line="360" w:lineRule="auto"/>
        <w:ind w:left="1440"/>
        <w:jc w:val="both"/>
      </w:pPr>
      <w:r>
        <w:t>Tuy nhiên, cùng với những thách</w:t>
      </w:r>
      <w:r w:rsidR="0013081B">
        <w:t xml:space="preserve"> thức, AI cũng mở ra nhiều cơ hội mới cho con người. Bằng cách hiểu rõ về AI và tận dụng tốt công nghệ này, chúng ta có thể xây dựng một tương lai tốt đẹp hơn cho nhân loại.</w:t>
      </w:r>
    </w:p>
    <w:sectPr w:rsidR="00F2585C" w:rsidRPr="00F2585C" w:rsidSect="0082431D">
      <w:footerReference w:type="even" r:id="rId11"/>
      <w:footerReference w:type="default" r:id="rId1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11C400" w14:textId="77777777" w:rsidR="00A44337" w:rsidRDefault="00A44337" w:rsidP="0013081B">
      <w:pPr>
        <w:spacing w:after="0" w:line="240" w:lineRule="auto"/>
      </w:pPr>
      <w:r>
        <w:separator/>
      </w:r>
    </w:p>
  </w:endnote>
  <w:endnote w:type="continuationSeparator" w:id="0">
    <w:p w14:paraId="10724EBC" w14:textId="77777777" w:rsidR="00A44337" w:rsidRDefault="00A44337" w:rsidP="0013081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611967895"/>
      <w:docPartObj>
        <w:docPartGallery w:val="Page Numbers (Bottom of Page)"/>
        <w:docPartUnique/>
      </w:docPartObj>
    </w:sdtPr>
    <w:sdtEndPr>
      <w:rPr>
        <w:noProof/>
      </w:rPr>
    </w:sdtEndPr>
    <w:sdtContent>
      <w:p w14:paraId="6C2872E8" w14:textId="55B076A1" w:rsidR="0082431D" w:rsidRDefault="0082431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E15EF99" w14:textId="77777777" w:rsidR="0013081B" w:rsidRDefault="0013081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16521136"/>
      <w:docPartObj>
        <w:docPartGallery w:val="Page Numbers (Bottom of Page)"/>
        <w:docPartUnique/>
      </w:docPartObj>
    </w:sdtPr>
    <w:sdtEndPr>
      <w:rPr>
        <w:noProof/>
      </w:rPr>
    </w:sdtEndPr>
    <w:sdtContent>
      <w:p w14:paraId="0F20C8D5" w14:textId="68A31D6B" w:rsidR="0013081B" w:rsidRDefault="0013081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C496B7" w14:textId="77777777" w:rsidR="0013081B" w:rsidRDefault="0013081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117C2E2" w14:textId="77777777" w:rsidR="00A44337" w:rsidRDefault="00A44337" w:rsidP="0013081B">
      <w:pPr>
        <w:spacing w:after="0" w:line="240" w:lineRule="auto"/>
      </w:pPr>
      <w:r>
        <w:separator/>
      </w:r>
    </w:p>
  </w:footnote>
  <w:footnote w:type="continuationSeparator" w:id="0">
    <w:p w14:paraId="7139F96E" w14:textId="77777777" w:rsidR="00A44337" w:rsidRDefault="00A44337" w:rsidP="0013081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718027D"/>
    <w:multiLevelType w:val="hybridMultilevel"/>
    <w:tmpl w:val="585883A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15:restartNumberingAfterBreak="0">
    <w:nsid w:val="298A470D"/>
    <w:multiLevelType w:val="hybridMultilevel"/>
    <w:tmpl w:val="17440F8C"/>
    <w:lvl w:ilvl="0" w:tplc="04090001">
      <w:start w:val="1"/>
      <w:numFmt w:val="bullet"/>
      <w:lvlText w:val=""/>
      <w:lvlJc w:val="left"/>
      <w:pPr>
        <w:ind w:left="2070" w:hanging="360"/>
      </w:pPr>
      <w:rPr>
        <w:rFonts w:ascii="Symbol" w:hAnsi="Symbol" w:hint="default"/>
      </w:rPr>
    </w:lvl>
    <w:lvl w:ilvl="1" w:tplc="04090003" w:tentative="1">
      <w:start w:val="1"/>
      <w:numFmt w:val="bullet"/>
      <w:lvlText w:val="o"/>
      <w:lvlJc w:val="left"/>
      <w:pPr>
        <w:ind w:left="2790" w:hanging="360"/>
      </w:pPr>
      <w:rPr>
        <w:rFonts w:ascii="Courier New" w:hAnsi="Courier New" w:cs="Courier New" w:hint="default"/>
      </w:rPr>
    </w:lvl>
    <w:lvl w:ilvl="2" w:tplc="04090005" w:tentative="1">
      <w:start w:val="1"/>
      <w:numFmt w:val="bullet"/>
      <w:lvlText w:val=""/>
      <w:lvlJc w:val="left"/>
      <w:pPr>
        <w:ind w:left="3510" w:hanging="360"/>
      </w:pPr>
      <w:rPr>
        <w:rFonts w:ascii="Wingdings" w:hAnsi="Wingdings" w:hint="default"/>
      </w:rPr>
    </w:lvl>
    <w:lvl w:ilvl="3" w:tplc="04090001" w:tentative="1">
      <w:start w:val="1"/>
      <w:numFmt w:val="bullet"/>
      <w:lvlText w:val=""/>
      <w:lvlJc w:val="left"/>
      <w:pPr>
        <w:ind w:left="4230" w:hanging="360"/>
      </w:pPr>
      <w:rPr>
        <w:rFonts w:ascii="Symbol" w:hAnsi="Symbol" w:hint="default"/>
      </w:rPr>
    </w:lvl>
    <w:lvl w:ilvl="4" w:tplc="04090003" w:tentative="1">
      <w:start w:val="1"/>
      <w:numFmt w:val="bullet"/>
      <w:lvlText w:val="o"/>
      <w:lvlJc w:val="left"/>
      <w:pPr>
        <w:ind w:left="4950" w:hanging="360"/>
      </w:pPr>
      <w:rPr>
        <w:rFonts w:ascii="Courier New" w:hAnsi="Courier New" w:cs="Courier New" w:hint="default"/>
      </w:rPr>
    </w:lvl>
    <w:lvl w:ilvl="5" w:tplc="04090005" w:tentative="1">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2" w15:restartNumberingAfterBreak="0">
    <w:nsid w:val="43030036"/>
    <w:multiLevelType w:val="hybridMultilevel"/>
    <w:tmpl w:val="8288FC5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15:restartNumberingAfterBreak="0">
    <w:nsid w:val="4CC9031D"/>
    <w:multiLevelType w:val="hybridMultilevel"/>
    <w:tmpl w:val="5E4044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034780"/>
    <w:multiLevelType w:val="hybridMultilevel"/>
    <w:tmpl w:val="B8A89BEE"/>
    <w:lvl w:ilvl="0" w:tplc="FD9AB170">
      <w:start w:val="1"/>
      <w:numFmt w:val="upperRoman"/>
      <w:lvlText w:val="%1."/>
      <w:lvlJc w:val="left"/>
      <w:pPr>
        <w:ind w:left="1350" w:hanging="72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num w:numId="1" w16cid:durableId="1438016788">
    <w:abstractNumId w:val="3"/>
  </w:num>
  <w:num w:numId="2" w16cid:durableId="1719671181">
    <w:abstractNumId w:val="4"/>
  </w:num>
  <w:num w:numId="3" w16cid:durableId="189415952">
    <w:abstractNumId w:val="1"/>
  </w:num>
  <w:num w:numId="4" w16cid:durableId="1502353677">
    <w:abstractNumId w:val="2"/>
  </w:num>
  <w:num w:numId="5" w16cid:durableId="113331239">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Võ Hiếu">
    <w15:presenceInfo w15:providerId="Windows Live" w15:userId="c2b9300eeaccd1fd"/>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A3D6F"/>
    <w:rsid w:val="0013081B"/>
    <w:rsid w:val="00172F00"/>
    <w:rsid w:val="002B520E"/>
    <w:rsid w:val="002F19D7"/>
    <w:rsid w:val="007773A5"/>
    <w:rsid w:val="007D0562"/>
    <w:rsid w:val="0082431D"/>
    <w:rsid w:val="00A44337"/>
    <w:rsid w:val="00A65107"/>
    <w:rsid w:val="00B57561"/>
    <w:rsid w:val="00B97698"/>
    <w:rsid w:val="00EA3D6F"/>
    <w:rsid w:val="00F2585C"/>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CE5B46"/>
  <w15:chartTrackingRefBased/>
  <w15:docId w15:val="{7A1AADE0-0779-4C63-9584-567487554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510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5107"/>
    <w:pPr>
      <w:ind w:left="720"/>
      <w:contextualSpacing/>
    </w:pPr>
  </w:style>
  <w:style w:type="table" w:styleId="TableGrid">
    <w:name w:val="Table Grid"/>
    <w:basedOn w:val="TableNormal"/>
    <w:uiPriority w:val="39"/>
    <w:rsid w:val="00A651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65107"/>
    <w:rPr>
      <w:color w:val="0563C1" w:themeColor="hyperlink"/>
      <w:u w:val="single"/>
    </w:rPr>
  </w:style>
  <w:style w:type="paragraph" w:styleId="Header">
    <w:name w:val="header"/>
    <w:basedOn w:val="Normal"/>
    <w:link w:val="HeaderChar"/>
    <w:uiPriority w:val="99"/>
    <w:unhideWhenUsed/>
    <w:rsid w:val="0013081B"/>
    <w:pPr>
      <w:tabs>
        <w:tab w:val="center" w:pos="4680"/>
        <w:tab w:val="right" w:pos="9360"/>
      </w:tabs>
      <w:spacing w:after="0" w:line="240" w:lineRule="auto"/>
    </w:pPr>
  </w:style>
  <w:style w:type="character" w:customStyle="1" w:styleId="HeaderChar">
    <w:name w:val="Header Char"/>
    <w:basedOn w:val="DefaultParagraphFont"/>
    <w:link w:val="Header"/>
    <w:uiPriority w:val="99"/>
    <w:rsid w:val="0013081B"/>
  </w:style>
  <w:style w:type="paragraph" w:styleId="Footer">
    <w:name w:val="footer"/>
    <w:basedOn w:val="Normal"/>
    <w:link w:val="FooterChar"/>
    <w:uiPriority w:val="99"/>
    <w:unhideWhenUsed/>
    <w:rsid w:val="0013081B"/>
    <w:pPr>
      <w:tabs>
        <w:tab w:val="center" w:pos="4680"/>
        <w:tab w:val="right" w:pos="9360"/>
      </w:tabs>
      <w:spacing w:after="0" w:line="240" w:lineRule="auto"/>
    </w:pPr>
  </w:style>
  <w:style w:type="character" w:customStyle="1" w:styleId="FooterChar">
    <w:name w:val="Footer Char"/>
    <w:basedOn w:val="DefaultParagraphFont"/>
    <w:link w:val="Footer"/>
    <w:uiPriority w:val="99"/>
    <w:rsid w:val="0013081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23520552@gm.uit.edu.vn"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23520669@gm.uit.edu.vn" TargetMode="External"/><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mailto:23520517@gm.uit.edu.vn" TargetMode="External"/><Relationship Id="rId4" Type="http://schemas.openxmlformats.org/officeDocument/2006/relationships/webSettings" Target="webSettings.xml"/><Relationship Id="rId9" Type="http://schemas.openxmlformats.org/officeDocument/2006/relationships/hyperlink" Target="mailto:23520498@gm.uit.edu.vn" TargetMode="External"/><Relationship Id="rId14" Type="http://schemas.microsoft.com/office/2011/relationships/people" Target="peop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3</Pages>
  <Words>432</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Đăng Kha</dc:creator>
  <cp:keywords/>
  <dc:description/>
  <cp:lastModifiedBy>Đăng Kha</cp:lastModifiedBy>
  <cp:revision>4</cp:revision>
  <dcterms:created xsi:type="dcterms:W3CDTF">2024-09-21T15:38:00Z</dcterms:created>
  <dcterms:modified xsi:type="dcterms:W3CDTF">2024-09-22T02:39:00Z</dcterms:modified>
</cp:coreProperties>
</file>